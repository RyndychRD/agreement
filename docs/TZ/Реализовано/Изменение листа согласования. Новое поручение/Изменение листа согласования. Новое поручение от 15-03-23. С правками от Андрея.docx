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E6F" w:rsidRDefault="00700E6F" w:rsidP="00700E6F">
      <w:pPr>
        <w:pStyle w:val="2"/>
      </w:pPr>
      <w:bookmarkStart w:id="0" w:name="_GoBack"/>
      <w:bookmarkEnd w:id="0"/>
      <w:r>
        <w:t>Небольшие доработки</w:t>
      </w:r>
    </w:p>
    <w:p w:rsidR="00700E6F" w:rsidRDefault="00700E6F">
      <w:r>
        <w:t>Необходимо переименовать Получить файл согласованного договора в Получить лист согласования</w:t>
      </w:r>
    </w:p>
    <w:p w:rsidR="00700E6F" w:rsidRDefault="00700E6F" w:rsidP="00700E6F">
      <w:pPr>
        <w:pStyle w:val="2"/>
      </w:pPr>
      <w:r>
        <w:t>Новый функционал</w:t>
      </w:r>
    </w:p>
    <w:p w:rsidR="009C3255" w:rsidRDefault="00700E6F">
      <w:r>
        <w:t xml:space="preserve">Все, что изложено далее, работает только для типа договора </w:t>
      </w:r>
      <w:r w:rsidRPr="00700E6F">
        <w:rPr>
          <w:b/>
        </w:rPr>
        <w:t>Закуп ТРУ</w:t>
      </w:r>
      <w:r>
        <w:t>. Остальные типы не подвержены изменению</w:t>
      </w:r>
    </w:p>
    <w:p w:rsidR="00700E6F" w:rsidRPr="00552CD1" w:rsidRDefault="00700E6F" w:rsidP="00552CD1">
      <w:pPr>
        <w:pStyle w:val="a7"/>
        <w:rPr>
          <w:rStyle w:val="a6"/>
          <w:i/>
          <w:iCs/>
          <w:color w:val="4F81BD" w:themeColor="accent1"/>
        </w:rPr>
      </w:pPr>
      <w:r w:rsidRPr="00552CD1">
        <w:rPr>
          <w:rStyle w:val="a6"/>
          <w:i/>
          <w:iCs/>
          <w:color w:val="4F81BD" w:themeColor="accent1"/>
        </w:rPr>
        <w:t>В листе согласования появляется новый лист после основного</w:t>
      </w:r>
    </w:p>
    <w:p w:rsidR="00700E6F" w:rsidRDefault="00700E6F" w:rsidP="00700E6F">
      <w:r>
        <w:rPr>
          <w:noProof/>
          <w:lang w:eastAsia="ru-RU"/>
        </w:rPr>
        <w:drawing>
          <wp:inline distT="0" distB="0" distL="0" distR="0" wp14:anchorId="569D8C0D" wp14:editId="640B5567">
            <wp:extent cx="5940425" cy="456215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E6F" w:rsidRDefault="00700E6F" w:rsidP="00700E6F">
      <w:r>
        <w:t>Смысл этого листа – Михеева, начальник ДЭиП, хочет себе отдельную строчку в согласовании  с возможностью ввода дополнительной информации</w:t>
      </w:r>
    </w:p>
    <w:p w:rsidR="00700E6F" w:rsidRDefault="00700E6F" w:rsidP="00700E6F">
      <w:r>
        <w:t>Поэтому необходимо, чтобы при печати Листа согласования для закупа ТРУ</w:t>
      </w:r>
    </w:p>
    <w:p w:rsidR="00700E6F" w:rsidRDefault="00700E6F" w:rsidP="00700E6F">
      <w:pPr>
        <w:pStyle w:val="a3"/>
        <w:numPr>
          <w:ilvl w:val="0"/>
          <w:numId w:val="2"/>
        </w:numPr>
      </w:pPr>
      <w:r>
        <w:t>Если в списке подписантов есть Михеева(или ее должность), то строчка</w:t>
      </w:r>
      <w:r w:rsidR="001C2343">
        <w:t xml:space="preserve"> с ее подписью</w:t>
      </w:r>
      <w:r>
        <w:t xml:space="preserve"> убирается(сделать отключаемым</w:t>
      </w:r>
      <w:r w:rsidR="001C2343">
        <w:t xml:space="preserve"> и сразу не включать. Пусть сначала подтвердит что не хочет себя видеть в листе согласования</w:t>
      </w:r>
      <w:r>
        <w:t>)</w:t>
      </w:r>
    </w:p>
    <w:p w:rsidR="00700E6F" w:rsidRDefault="00700E6F" w:rsidP="00700E6F">
      <w:pPr>
        <w:pStyle w:val="a3"/>
        <w:numPr>
          <w:ilvl w:val="0"/>
          <w:numId w:val="2"/>
        </w:numPr>
      </w:pPr>
      <w:r>
        <w:t>Внизу листа появляется этот новый лист</w:t>
      </w:r>
    </w:p>
    <w:p w:rsidR="00700E6F" w:rsidRDefault="00700E6F" w:rsidP="00700E6F">
      <w:pPr>
        <w:pStyle w:val="a3"/>
        <w:numPr>
          <w:ilvl w:val="0"/>
          <w:numId w:val="2"/>
        </w:numPr>
      </w:pPr>
      <w:r>
        <w:t xml:space="preserve">Наименование ТРУ в нем проставляется автоматически === </w:t>
      </w:r>
      <w:del w:id="1" w:author="NeboginAA" w:date="2023-03-15T15:56:00Z">
        <w:r w:rsidDel="00FA59A9">
          <w:delText>названию документа</w:delText>
        </w:r>
      </w:del>
      <w:ins w:id="2" w:author="NeboginAA" w:date="2023-03-15T15:56:00Z">
        <w:r w:rsidR="00FA59A9" w:rsidRPr="00FA59A9">
          <w:rPr>
            <w:rPrChange w:id="3" w:author="NeboginAA" w:date="2023-03-15T15:56:00Z">
              <w:rPr>
                <w:lang w:val="en-US"/>
              </w:rPr>
            </w:rPrChange>
          </w:rPr>
          <w:t xml:space="preserve"> </w:t>
        </w:r>
        <w:r w:rsidR="00FA59A9">
          <w:t>Наименованию ТРУ, которое было введено при создании пакета документов инициатором процесса</w:t>
        </w:r>
      </w:ins>
    </w:p>
    <w:p w:rsidR="00700E6F" w:rsidRDefault="00700E6F" w:rsidP="00700E6F">
      <w:pPr>
        <w:pStyle w:val="a3"/>
        <w:numPr>
          <w:ilvl w:val="0"/>
          <w:numId w:val="2"/>
        </w:numPr>
      </w:pPr>
      <w:r>
        <w:t>Директор ДЭиП– пользователь должности Михеевой</w:t>
      </w:r>
    </w:p>
    <w:p w:rsidR="00700E6F" w:rsidRDefault="00700E6F" w:rsidP="00700E6F">
      <w:pPr>
        <w:pStyle w:val="a3"/>
        <w:numPr>
          <w:ilvl w:val="0"/>
          <w:numId w:val="2"/>
        </w:numPr>
      </w:pPr>
      <w:r>
        <w:lastRenderedPageBreak/>
        <w:t>Остальная информация заполняется по результатам выполнения особенного поручения, которое будет описано ниже</w:t>
      </w:r>
    </w:p>
    <w:p w:rsidR="00700E6F" w:rsidRDefault="00700E6F" w:rsidP="00700E6F">
      <w:pPr>
        <w:pStyle w:val="a7"/>
      </w:pPr>
      <w:r w:rsidRPr="00700E6F">
        <w:t>Новое поручение</w:t>
      </w:r>
    </w:p>
    <w:p w:rsidR="00700E6F" w:rsidRDefault="00700E6F" w:rsidP="00700E6F">
      <w:r>
        <w:t>Конкретно для Закупа ТРУ, когда очередь доходит до пользователя должности Михеевой, происходит следующее</w:t>
      </w:r>
    </w:p>
    <w:p w:rsidR="00700E6F" w:rsidRDefault="00700E6F" w:rsidP="00700E6F">
      <w:r>
        <w:rPr>
          <w:noProof/>
          <w:lang w:eastAsia="ru-RU"/>
        </w:rPr>
        <w:drawing>
          <wp:inline distT="0" distB="0" distL="0" distR="0" wp14:anchorId="10B91976" wp14:editId="56B08376">
            <wp:extent cx="5940425" cy="2182672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E6F" w:rsidDel="00A60019" w:rsidRDefault="00700E6F" w:rsidP="00700E6F">
      <w:pPr>
        <w:rPr>
          <w:del w:id="4" w:author="NeboginAA" w:date="2023-03-15T15:57:00Z"/>
        </w:rPr>
      </w:pPr>
      <w:r>
        <w:t>Появляется новая кнопка в поручениях –</w:t>
      </w:r>
      <w:del w:id="5" w:author="NeboginAA" w:date="2023-03-15T15:57:00Z">
        <w:r w:rsidDel="00A60019">
          <w:delText xml:space="preserve"> Собрать информацию для заполнения 2 раздела</w:delText>
        </w:r>
      </w:del>
      <w:ins w:id="6" w:author="NeboginAA" w:date="2023-03-15T15:58:00Z">
        <w:r w:rsidR="00A60019">
          <w:t xml:space="preserve"> Запросить 2 раздел листа согласования закупа ТРУ</w:t>
        </w:r>
      </w:ins>
    </w:p>
    <w:p w:rsidR="00700E6F" w:rsidRDefault="00700E6F" w:rsidP="00700E6F">
      <w:r>
        <w:t>Эта кнопка ведет себя точно также, как и кнопка простого создания поручения</w:t>
      </w:r>
      <w:r w:rsidR="001B7E59">
        <w:t>, при создании поля не изменяются, кроме Задачи. Там сразу есть значение «Собрать информацию для заполнения 2 раздела»</w:t>
      </w:r>
    </w:p>
    <w:p w:rsidR="001B7E59" w:rsidRDefault="001B7E59" w:rsidP="00700E6F">
      <w:r>
        <w:t>Но для исполнителя</w:t>
      </w:r>
      <w:r w:rsidR="001C2343">
        <w:t xml:space="preserve"> поручения</w:t>
      </w:r>
      <w:r>
        <w:t xml:space="preserve"> вместо текущего окна отображается</w:t>
      </w:r>
    </w:p>
    <w:p w:rsidR="001B7E59" w:rsidRDefault="001B7E59" w:rsidP="00700E6F">
      <w:pPr>
        <w:rPr>
          <w:ins w:id="7" w:author="NeboginAA" w:date="2023-03-15T16:07:00Z"/>
        </w:rPr>
      </w:pPr>
      <w:r>
        <w:rPr>
          <w:noProof/>
          <w:lang w:eastAsia="ru-RU"/>
        </w:rPr>
        <w:lastRenderedPageBreak/>
        <w:drawing>
          <wp:inline distT="0" distB="0" distL="0" distR="0" wp14:anchorId="214E7FE2" wp14:editId="43315E52">
            <wp:extent cx="3514725" cy="7924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019" w:rsidRPr="001B7E59" w:rsidRDefault="00A60019" w:rsidP="00700E6F">
      <w:ins w:id="8" w:author="NeboginAA" w:date="2023-03-15T16:07:00Z">
        <w:r>
          <w:rPr>
            <w:noProof/>
            <w:lang w:eastAsia="ru-RU"/>
          </w:rPr>
          <w:lastRenderedPageBreak/>
          <w:drawing>
            <wp:inline distT="0" distB="0" distL="0" distR="0" wp14:anchorId="204A2E38" wp14:editId="4663A778">
              <wp:extent cx="5940425" cy="2569210"/>
              <wp:effectExtent l="0" t="0" r="3175" b="2540"/>
              <wp:docPr id="4" name="Рисунок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0425" cy="25692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700E6F" w:rsidRPr="001C2343" w:rsidRDefault="001B7E59" w:rsidP="00700E6F">
      <w:r>
        <w:t>По результатам выполнения этого поручения исполнитель должен ввести все данные, кроме Примечания. Ставка НДС возможна для редактирования, но по дефолту определяется как 12%</w:t>
      </w:r>
      <w:r w:rsidR="001C2343">
        <w:t>. Предполагаем, что изменяться она будет через константу в коде, константа определена в родительском классе</w:t>
      </w:r>
    </w:p>
    <w:p w:rsidR="00E1227B" w:rsidRDefault="001B7E59" w:rsidP="00700E6F">
      <w:r>
        <w:t xml:space="preserve">После выполнения поручения у поручателя при открытии этого поручения вместо текущего окна будет открываться такое же окно, как и у исполнителя, с возможностью отредактировать данные. </w:t>
      </w:r>
    </w:p>
    <w:p w:rsidR="00552CD1" w:rsidRDefault="00552CD1" w:rsidP="00700E6F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032EC95" wp14:editId="7FDC6EEF">
            <wp:extent cx="3590925" cy="8477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847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343" w:rsidRDefault="001C2343" w:rsidP="00700E6F">
      <w:r>
        <w:t>Если все поручателя устраивает, то он нажимает кнопку Сохранить информацию для листа согласования</w:t>
      </w:r>
    </w:p>
    <w:p w:rsidR="00552CD1" w:rsidRDefault="00552CD1" w:rsidP="00700E6F">
      <w:r>
        <w:lastRenderedPageBreak/>
        <w:t>После того как эта кнопка будет нажата, окно закрывается, информация из него сохраняется в  системе, дальнейшее согласование проходит как обычно</w:t>
      </w:r>
      <w:r w:rsidR="001C2343">
        <w:t>(то есть Михеевой нужно будет нажать Согласовать для дальнейшей работы)</w:t>
      </w:r>
    </w:p>
    <w:p w:rsidR="002B428B" w:rsidRDefault="00552CD1" w:rsidP="00700E6F">
      <w:r>
        <w:t>Если будет создано еще одно такое поручение, информация будет перезаписана после нажатия на эту кнопку</w:t>
      </w:r>
      <w:r w:rsidR="001C2343">
        <w:t>. Поручения можно создавать на самого себя</w:t>
      </w:r>
    </w:p>
    <w:p w:rsidR="002B428B" w:rsidRDefault="002B428B" w:rsidP="00700E6F">
      <w:r>
        <w:t xml:space="preserve">По итогу в результате выполнения этого поручения у нас появляется необходимая информация, которая должна автоматически вносится в раздел. Соответственно, сотрудник ДЭиП – сотрудник, выполнивший поручение. </w:t>
      </w:r>
    </w:p>
    <w:p w:rsidR="002B428B" w:rsidRDefault="002B428B" w:rsidP="002B428B">
      <w:pPr>
        <w:pStyle w:val="3"/>
      </w:pPr>
      <w:r>
        <w:t>Прочее</w:t>
      </w:r>
    </w:p>
    <w:p w:rsidR="002B428B" w:rsidRDefault="002B428B" w:rsidP="002B428B">
      <w:r>
        <w:t xml:space="preserve">Я думаю что </w:t>
      </w:r>
      <w:r>
        <w:rPr>
          <w:lang w:val="en-US"/>
        </w:rPr>
        <w:t>QR</w:t>
      </w:r>
      <w:r w:rsidRPr="002B428B">
        <w:t xml:space="preserve"> </w:t>
      </w:r>
      <w:r>
        <w:t>лучше перенести в самый низ, так как там больше места</w:t>
      </w:r>
    </w:p>
    <w:p w:rsidR="002B428B" w:rsidRDefault="002B428B" w:rsidP="002B428B">
      <w:r>
        <w:t>Необходимо убедится что вставка разрыва страницы правильно ее разрывает. В том числе на больших листах</w:t>
      </w:r>
      <w:r w:rsidR="00AF135E">
        <w:t xml:space="preserve"> с многими данными и многими подписантами</w:t>
      </w:r>
    </w:p>
    <w:p w:rsidR="002B428B" w:rsidRPr="002B428B" w:rsidRDefault="002B428B" w:rsidP="002B428B">
      <w:r>
        <w:t>Если хочется, поискать апишку для загрузки истории курсов за определенное число</w:t>
      </w:r>
    </w:p>
    <w:p w:rsidR="00552CD1" w:rsidRPr="00552CD1" w:rsidRDefault="00552CD1" w:rsidP="00700E6F"/>
    <w:sectPr w:rsidR="00552CD1" w:rsidRPr="00552C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57C05"/>
    <w:multiLevelType w:val="hybridMultilevel"/>
    <w:tmpl w:val="E87EC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D20F11"/>
    <w:multiLevelType w:val="hybridMultilevel"/>
    <w:tmpl w:val="85C2D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eboginAA">
    <w15:presenceInfo w15:providerId="None" w15:userId="NeboginA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BE2"/>
    <w:rsid w:val="0017644C"/>
    <w:rsid w:val="001B7624"/>
    <w:rsid w:val="001B7E59"/>
    <w:rsid w:val="001C2343"/>
    <w:rsid w:val="001E2977"/>
    <w:rsid w:val="0027009A"/>
    <w:rsid w:val="002B428B"/>
    <w:rsid w:val="002C7192"/>
    <w:rsid w:val="003C4ED4"/>
    <w:rsid w:val="00492BED"/>
    <w:rsid w:val="004D3F4D"/>
    <w:rsid w:val="004E280F"/>
    <w:rsid w:val="00552CD1"/>
    <w:rsid w:val="005E58F5"/>
    <w:rsid w:val="00700E6F"/>
    <w:rsid w:val="007609E0"/>
    <w:rsid w:val="008937E8"/>
    <w:rsid w:val="008950B7"/>
    <w:rsid w:val="009323E2"/>
    <w:rsid w:val="00993134"/>
    <w:rsid w:val="00997218"/>
    <w:rsid w:val="009C3255"/>
    <w:rsid w:val="00A12269"/>
    <w:rsid w:val="00A60019"/>
    <w:rsid w:val="00AB53B3"/>
    <w:rsid w:val="00AF135E"/>
    <w:rsid w:val="00C66711"/>
    <w:rsid w:val="00C66D28"/>
    <w:rsid w:val="00CE22D7"/>
    <w:rsid w:val="00D33BE2"/>
    <w:rsid w:val="00DC01D3"/>
    <w:rsid w:val="00E114CE"/>
    <w:rsid w:val="00E1227B"/>
    <w:rsid w:val="00F53834"/>
    <w:rsid w:val="00F85401"/>
    <w:rsid w:val="00FA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00E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00E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E6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00E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700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00E6F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700E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6">
    <w:name w:val="Subtle Emphasis"/>
    <w:basedOn w:val="a0"/>
    <w:uiPriority w:val="19"/>
    <w:qFormat/>
    <w:rsid w:val="00700E6F"/>
    <w:rPr>
      <w:i/>
      <w:iCs/>
      <w:color w:val="808080" w:themeColor="text1" w:themeTint="7F"/>
    </w:rPr>
  </w:style>
  <w:style w:type="paragraph" w:styleId="a7">
    <w:name w:val="Subtitle"/>
    <w:basedOn w:val="a"/>
    <w:next w:val="a"/>
    <w:link w:val="a8"/>
    <w:uiPriority w:val="11"/>
    <w:qFormat/>
    <w:rsid w:val="00700E6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700E6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00E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00E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E6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00E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700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00E6F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700E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6">
    <w:name w:val="Subtle Emphasis"/>
    <w:basedOn w:val="a0"/>
    <w:uiPriority w:val="19"/>
    <w:qFormat/>
    <w:rsid w:val="00700E6F"/>
    <w:rPr>
      <w:i/>
      <w:iCs/>
      <w:color w:val="808080" w:themeColor="text1" w:themeTint="7F"/>
    </w:rPr>
  </w:style>
  <w:style w:type="paragraph" w:styleId="a7">
    <w:name w:val="Subtitle"/>
    <w:basedOn w:val="a"/>
    <w:next w:val="a"/>
    <w:link w:val="a8"/>
    <w:uiPriority w:val="11"/>
    <w:qFormat/>
    <w:rsid w:val="00700E6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700E6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RyndychRD</dc:creator>
  <cp:lastModifiedBy>RyndychRD</cp:lastModifiedBy>
  <cp:revision>2</cp:revision>
  <dcterms:created xsi:type="dcterms:W3CDTF">2023-03-15T10:11:00Z</dcterms:created>
  <dcterms:modified xsi:type="dcterms:W3CDTF">2023-03-15T10:11:00Z</dcterms:modified>
</cp:coreProperties>
</file>